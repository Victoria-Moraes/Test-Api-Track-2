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Popcorn is cold: go to store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Popcorn with no butter: go to store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>Wrong ticket: go to box office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  <w:t xml:space="preserve">Bad movie: go to </w:t>
      </w:r>
      <w:hyperlink xmlns:r="http://schemas.openxmlformats.org/officeDocument/2006/relationships" r:id="R2">
        <w:r>
          <w:rPr>
            <w:rFonts w:ascii="Calibri" w:hAnsi="Calibri" w:cs="Calibri" w:eastAsia="Calibri"/>
            <w:color w:val="0000FF"/>
            <w:sz w:val="24"/>
            <w:u w:val="single"/>
            <w:shd w:val="clear" w:color="auto" w:fill="auto"/>
            <w:spacing w:val="0"/>
            <w:position w:val="0"/>
          </w:rPr>
          <w:t>https://www.rottentomatoes.com/</w:t>
        </w:r>
      </w:hyperlink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Cascadia Mono"/>
          <w:i w:val="1"/>
          <w:iCs w:val="1"/>
          <w:color w:val="000000"/>
          <w:sz w:val="19"/>
          <w:shd w:val="clear" w:color="auto" w:fill="FF0000"/>
          <w:spacing w:val="0"/>
          <w:position w:val="0"/>
          <w:ins w:id="0" w:author="" w:date="2022-08-02T11:12:00Z"/>
        </w:rPr>
      </w:pPr>
      <w:r>
        <w:rPr>
          <w:rFonts w:ascii="Cascadia Mono" w:hAnsi="Cascadia Mono" w:cs="Cascadia Mono" w:eastAsia="Cascadia Mono"/>
          <w:color w:val="000000"/>
          <w:sz w:val="19"/>
          <w:shd w:val="clear" w:color="auto" w:fill="auto"/>
          <w:spacing w:val="0"/>
          <w:position w:val="0"/>
        </w:rPr>
        <w:t>"</w:t>
      </w:r>
      <w:commentRangeStart w:id="0"/>
      <w:del w:id="1" w:author="" w:date="2022-08-02T11:12:00Z">
        <w:r>
          <w:rPr>
            <w:rFonts w:ascii="Arial" w:hAnsi="Arial" w:cs="Arial" w:eastAsia="Cascadia Mono"/>
            <w:i w:val="1"/>
            <w:iCs w:val="1"/>
            <w:color w:val="000000"/>
            <w:sz w:val="19"/>
            <w:shd w:val="clear" w:color="auto" w:fill="FF0000"/>
            <w:spacing w:val="0"/>
            <w:position w:val="0"/>
          </w:rPr>
          <w:delText>Incapacidade técnica, negligência, imprudência ou imperícia grave por parte da Contratada, seus empregados ou eventuais subcontratados, reiterada e devidamente comprovada durante a execução do Objeto</w:delText>
        </w:r>
      </w:del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scadia Mono" w:hAnsi="Cascadia Mono" w:cs="Cascadia Mono" w:eastAsia="Cascadia Mono"/>
          <w:color w:val="000000"/>
          <w:sz w:val="19"/>
          <w:shd w:val="clear" w:color="auto" w:fill="auto"/>
          <w:spacing w:val="0"/>
          <w:position w:val="0"/>
          <w:ins w:id="2" w:author="" w:date="2022-08-02T11:12:00Z"/>
        </w:rPr>
      </w:pPr>
      <w:ins w:id="3" w:author="" w:date="2022-08-02T11:12:00Z">
        <w:r>
          <w:rPr>
            <w:rFonts w:ascii="Cascadia Mono" w:hAnsi="Cascadia Mono" w:cs="Cascadia Mono" w:eastAsia="Cascadia Mono"/>
            <w:color w:val="000000"/>
            <w:sz w:val="19"/>
            <w:shd w:val="clear" w:color="auto" w:fill="auto"/>
            <w:spacing w:val="0"/>
            <w:position w:val="0"/>
          </w:rPr>
          <w:t>Incapacidade técnica, negligência, imprudência ou imperícia grave por parte da Contratada, seus empregados ou eventuais subcontratados, reiterada e devidamente comprovada durante a execução do Objeto</w:t>
        </w:r>
      </w:ins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4"/>
          <w:shd w:val="clear" w:color="auto" w:fill="auto"/>
          <w:spacing w:val="0"/>
          <w:position w:val="0"/>
        </w:rPr>
      </w:pPr>
      <w:ins w:id="4" w:author="" w:date="2022-08-02T11:12:00Z">
        <w:r>
          <w:rPr>
            <w:rFonts w:ascii="Cascadia Mono" w:hAnsi="Cascadia Mono" w:cs="Cascadia Mono" w:eastAsia="Cascadia Mono"/>
            <w:color w:val="000000"/>
            <w:sz w:val="19"/>
            <w:shd w:val="clear" w:color="auto" w:fill="auto"/>
            <w:spacing w:val="0"/>
            <w:position w:val="0"/>
          </w:rPr>
          <w:t>Paragrafo Inserido</w:t>
        </w:r>
        <w:commentRangeEnd w:id="0"/>
        <w:r>
          <w:commentReference w:id="0"/>
        </w:r>
      </w:ins>
      <w:r>
        <w:rPr>
          <w:rFonts w:ascii="Cascadia Mono" w:hAnsi="Cascadia Mono" w:cs="Cascadia Mono" w:eastAsia="Cascadia Mono"/>
          <w:color w:val="000000"/>
          <w:sz w:val="19"/>
          <w:shd w:val="clear" w:color="auto" w:fill="auto"/>
          <w:spacing w:val="0"/>
          <w:position w:val="0"/>
        </w:rPr>
        <w:t>"</w:t>
      </w:r>
    </w:p>
    <w:sectPr>
      <w:headerReference xmlns:r="http://schemas.openxmlformats.org/officeDocument/2006/relationships" w:type="first" r:id="RelHdr1"/>
      <w:type w:val="nextPage"/>
      <w:pgMar w:left="1700" w:right="850" w:top="1133" w:bottom="1133" w:header="708" w:footer="708" w:gutter="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Victoria" w:date="2022-08-02T11:12:00Z" w:initials="V">
    <w:p>
      <w:r>
        <w:t>Alterado pelo Robo</w:t>
      </w:r>
    </w:p>
    <w:tbl>
      <w:tblPr>
        <w:tblStyle w:val="T1"/>
        <w:tblLook w:val="04A0"/>
      </w:tblPr>
      <w:tblGrid/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  <w:tr>
        <w:tc>
          <w:tcPr>
            <w:tcW w:w="0" w:type="auto"/>
          </w:tcPr>
          <w:p/>
        </w:tc>
      </w:tr>
    </w:tbl>
    <w:p w14:paraId="00000001"/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</w15:commentsEx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trackRevisions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www.rottentomatoes.com/" TargetMode="External" /><Relationship Id="RelHdr1" Type="http://schemas.openxmlformats.org/officeDocument/2006/relationships/header" Target="header1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API/21.2.7.0</Application>
  <AppVersion>21.2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2022-08-02T16:11:58Z</dcterms:created>
  <dcterms:modified xsi:type="dcterms:W3CDTF">2022-08-02T16:12:01Z</dcterms:modified>
  <cp:revision>1</cp:revision>
</cp:coreProperties>
</file>